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application download from play store </w:t>
      </w:r>
    </w:p>
    <w:p w:rsidR="00000000" w:rsidDel="00000000" w:rsidP="00000000" w:rsidRDefault="00000000" w:rsidRPr="00000000" w14:paraId="00000002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arti Oza" w:id="1" w:date="2023-02-27T03:00:02Z">
            <w:rPr>
              <w:u w:val="none"/>
            </w:rPr>
          </w:rPrChange>
        </w:rPr>
        <w:pPrChange w:author="Aarti Oza" w:id="0" w:date="2023-02-27T03:00:02Z">
          <w:pPr>
            <w:numPr>
              <w:ilvl w:val="0"/>
              <w:numId w:val="1"/>
            </w:numPr>
            <w:ind w:left="720" w:hanging="360"/>
          </w:pPr>
        </w:pPrChange>
      </w:pPr>
      <w:del w:author="Aarti Oza" w:id="0" w:date="2023-02-27T03:00:01Z">
        <w:r w:rsidDel="00000000" w:rsidR="00000000" w:rsidRPr="00000000">
          <w:rPr>
            <w:rtl w:val="0"/>
          </w:rPr>
          <w:delText xml:space="preserve">verify that user can login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create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can see basic functionality like  chat,status,calls ,setting,contact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can send message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delete message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can reply on message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react on message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can unread the message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copy message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forward message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see all contact list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attach video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user can attach image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user can attach contact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user can attach location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user can attach documents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user can received message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pay ussing payment gateway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received payment using payment gateway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upload status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see contact status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user can call , audio and video both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record voice message and send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make 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user can make brodcart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 that user can user camera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search is working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linked device working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starred message working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setting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qr working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scan qr working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